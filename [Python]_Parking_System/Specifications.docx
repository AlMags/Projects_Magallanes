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DA" w:rsidRDefault="00FE4113" w:rsidP="00FE4113">
      <w:pPr>
        <w:jc w:val="both"/>
      </w:pPr>
      <w:r>
        <w:t>Specifications:</w:t>
      </w:r>
    </w:p>
    <w:p w:rsidR="00FE4113" w:rsidRDefault="00FE4113" w:rsidP="00FE4113">
      <w:pPr>
        <w:jc w:val="both"/>
      </w:pPr>
      <w:r>
        <w:t>26 pillars</w:t>
      </w:r>
    </w:p>
    <w:p w:rsidR="00FE4113" w:rsidRDefault="00FE4113" w:rsidP="00FE4113">
      <w:pPr>
        <w:jc w:val="both"/>
      </w:pPr>
      <w:r>
        <w:t xml:space="preserve">6 floors – 5-6pillars – 1 </w:t>
      </w:r>
      <w:proofErr w:type="gramStart"/>
      <w:r>
        <w:t>pillar :</w:t>
      </w:r>
      <w:proofErr w:type="gramEnd"/>
      <w:r>
        <w:t xml:space="preserve"> 5 slots</w:t>
      </w:r>
    </w:p>
    <w:p w:rsidR="00BC657B" w:rsidRDefault="00BC657B" w:rsidP="00FE4113">
      <w:pPr>
        <w:jc w:val="both"/>
      </w:pPr>
      <w:r>
        <w:tab/>
      </w:r>
      <w:proofErr w:type="gramStart"/>
      <w:r>
        <w:t>1 :</w:t>
      </w:r>
      <w:proofErr w:type="gramEnd"/>
      <w:r>
        <w:t xml:space="preserve"> A B C D E </w:t>
      </w:r>
    </w:p>
    <w:p w:rsidR="00BC657B" w:rsidRDefault="00BC657B" w:rsidP="00FE4113">
      <w:pPr>
        <w:jc w:val="both"/>
      </w:pPr>
      <w:r>
        <w:tab/>
      </w:r>
      <w:proofErr w:type="gramStart"/>
      <w:r>
        <w:t>2 :</w:t>
      </w:r>
      <w:proofErr w:type="gramEnd"/>
      <w:r>
        <w:t xml:space="preserve"> F G H I J</w:t>
      </w:r>
    </w:p>
    <w:p w:rsidR="00BC657B" w:rsidRDefault="00BC657B" w:rsidP="00FE4113">
      <w:pPr>
        <w:jc w:val="both"/>
      </w:pPr>
      <w:r>
        <w:tab/>
      </w:r>
      <w:proofErr w:type="gramStart"/>
      <w:r>
        <w:t>3 :</w:t>
      </w:r>
      <w:proofErr w:type="gramEnd"/>
      <w:r>
        <w:t xml:space="preserve"> K L M N O </w:t>
      </w:r>
    </w:p>
    <w:p w:rsidR="00BC657B" w:rsidRDefault="00BC657B" w:rsidP="00FE4113">
      <w:pPr>
        <w:jc w:val="both"/>
      </w:pPr>
      <w:r>
        <w:tab/>
      </w:r>
      <w:proofErr w:type="gramStart"/>
      <w:r>
        <w:t>4 :</w:t>
      </w:r>
      <w:proofErr w:type="gramEnd"/>
      <w:r>
        <w:t xml:space="preserve"> P Q R S T U</w:t>
      </w:r>
    </w:p>
    <w:p w:rsidR="00BC657B" w:rsidRDefault="00BC657B" w:rsidP="00FE4113">
      <w:pPr>
        <w:jc w:val="both"/>
      </w:pPr>
      <w:r>
        <w:tab/>
      </w:r>
      <w:proofErr w:type="gramStart"/>
      <w:r>
        <w:t>5 :</w:t>
      </w:r>
      <w:proofErr w:type="gramEnd"/>
      <w:r>
        <w:t xml:space="preserve"> V W X Y ZC</w:t>
      </w:r>
    </w:p>
    <w:p w:rsidR="00FE4113" w:rsidRDefault="00FE4113" w:rsidP="00FE4113">
      <w:pPr>
        <w:jc w:val="both"/>
      </w:pPr>
      <w:r>
        <w:t>6 * 5 * 5 = 150 slots</w:t>
      </w:r>
    </w:p>
    <w:p w:rsidR="00FE4113" w:rsidRDefault="00FE4113" w:rsidP="00FE4113">
      <w:pPr>
        <w:jc w:val="both"/>
      </w:pPr>
    </w:p>
    <w:p w:rsidR="003F189E" w:rsidRDefault="003F189E" w:rsidP="003F189E">
      <w:pPr>
        <w:jc w:val="center"/>
        <w:rPr>
          <w:ins w:id="0" w:author="alkier magallanes" w:date="2023-02-08T12:59:00Z"/>
        </w:rPr>
      </w:pPr>
      <w:ins w:id="1" w:author="alkier magallanes" w:date="2023-02-08T12:59:00Z">
        <w:r>
          <w:t>Main menu</w:t>
        </w:r>
      </w:ins>
    </w:p>
    <w:p w:rsidR="003F189E" w:rsidRDefault="003F189E" w:rsidP="003F189E">
      <w:pPr>
        <w:jc w:val="center"/>
      </w:pPr>
      <w:ins w:id="2" w:author="alkier magallanes" w:date="2023-02-08T12:59:00Z">
        <w:r>
          <w:t>Customer</w:t>
        </w:r>
      </w:ins>
    </w:p>
    <w:p w:rsidR="003F189E" w:rsidRDefault="003F189E" w:rsidP="003F189E">
      <w:pPr>
        <w:pStyle w:val="ListParagraph"/>
        <w:numPr>
          <w:ilvl w:val="0"/>
          <w:numId w:val="4"/>
        </w:numPr>
        <w:jc w:val="center"/>
      </w:pPr>
      <w:r>
        <w:t>Age</w:t>
      </w:r>
    </w:p>
    <w:p w:rsidR="003F189E" w:rsidRDefault="003F189E" w:rsidP="003F189E">
      <w:pPr>
        <w:pStyle w:val="ListParagraph"/>
        <w:numPr>
          <w:ilvl w:val="0"/>
          <w:numId w:val="4"/>
        </w:numPr>
        <w:jc w:val="center"/>
      </w:pPr>
      <w:r>
        <w:t>Email</w:t>
      </w:r>
    </w:p>
    <w:p w:rsidR="003F189E" w:rsidRDefault="003F189E" w:rsidP="003F189E">
      <w:pPr>
        <w:pStyle w:val="ListParagraph"/>
        <w:numPr>
          <w:ilvl w:val="0"/>
          <w:numId w:val="4"/>
        </w:numPr>
        <w:jc w:val="center"/>
      </w:pPr>
      <w:r>
        <w:t>Password</w:t>
      </w:r>
    </w:p>
    <w:p w:rsidR="003F189E" w:rsidRDefault="003F189E" w:rsidP="003F189E">
      <w:pPr>
        <w:pStyle w:val="ListParagraph"/>
        <w:numPr>
          <w:ilvl w:val="0"/>
          <w:numId w:val="4"/>
        </w:numPr>
        <w:jc w:val="center"/>
      </w:pPr>
      <w:r>
        <w:t>Time</w:t>
      </w:r>
    </w:p>
    <w:p w:rsidR="003F189E" w:rsidRDefault="003F189E" w:rsidP="003F189E">
      <w:pPr>
        <w:pStyle w:val="ListParagraph"/>
        <w:numPr>
          <w:ilvl w:val="0"/>
          <w:numId w:val="4"/>
        </w:numPr>
        <w:jc w:val="center"/>
        <w:rPr>
          <w:ins w:id="3" w:author="alkier magallanes" w:date="2023-02-08T12:59:00Z"/>
        </w:rPr>
      </w:pPr>
      <w:r>
        <w:t>price</w:t>
      </w:r>
    </w:p>
    <w:p w:rsidR="00FE4113" w:rsidRDefault="00FE4113">
      <w:pPr>
        <w:jc w:val="both"/>
        <w:pPrChange w:id="4" w:author="alkier magallanes" w:date="2023-02-08T12:59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189E" w:rsidTr="003F189E">
        <w:tc>
          <w:tcPr>
            <w:tcW w:w="4675" w:type="dxa"/>
          </w:tcPr>
          <w:p w:rsidR="003F189E" w:rsidRDefault="003F189E">
            <w:pPr>
              <w:jc w:val="center"/>
              <w:pPrChange w:id="5" w:author="alkier magallanes" w:date="2023-02-08T12:59:00Z">
                <w:pPr/>
              </w:pPrChange>
            </w:pPr>
            <w:proofErr w:type="spellStart"/>
            <w:ins w:id="6" w:author="alkier magallanes" w:date="2023-02-08T12:58:00Z">
              <w:r>
                <w:t>newCustomer</w:t>
              </w:r>
            </w:ins>
            <w:proofErr w:type="spellEnd"/>
          </w:p>
        </w:tc>
        <w:tc>
          <w:tcPr>
            <w:tcW w:w="4675" w:type="dxa"/>
          </w:tcPr>
          <w:p w:rsidR="003F189E" w:rsidRDefault="003F189E">
            <w:pPr>
              <w:jc w:val="center"/>
              <w:pPrChange w:id="7" w:author="alkier magallanes" w:date="2023-02-08T12:59:00Z">
                <w:pPr/>
              </w:pPrChange>
            </w:pPr>
            <w:proofErr w:type="spellStart"/>
            <w:ins w:id="8" w:author="alkier magallanes" w:date="2023-02-08T12:58:00Z">
              <w:r>
                <w:t>registeredCustomer</w:t>
              </w:r>
            </w:ins>
            <w:proofErr w:type="spellEnd"/>
          </w:p>
        </w:tc>
      </w:tr>
      <w:tr w:rsidR="003F189E" w:rsidTr="003F189E">
        <w:tc>
          <w:tcPr>
            <w:tcW w:w="4675" w:type="dxa"/>
          </w:tcPr>
          <w:p w:rsidR="003F189E" w:rsidRDefault="003F189E" w:rsidP="003F189E">
            <w:pPr>
              <w:jc w:val="center"/>
            </w:pPr>
            <w:proofErr w:type="spellStart"/>
            <w:ins w:id="9" w:author="alkier magallanes" w:date="2023-02-08T12:58:00Z">
              <w:r>
                <w:t>create</w:t>
              </w:r>
            </w:ins>
            <w:r>
              <w:t>User</w:t>
            </w:r>
            <w:proofErr w:type="spellEnd"/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Confirmpassword</w:t>
            </w:r>
            <w:proofErr w:type="spellEnd"/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75" w:type="dxa"/>
          </w:tcPr>
          <w:p w:rsidR="003F189E" w:rsidRDefault="003F189E" w:rsidP="003F189E">
            <w:pPr>
              <w:jc w:val="center"/>
            </w:pPr>
            <w:proofErr w:type="spellStart"/>
            <w:r>
              <w:t>loginUser</w:t>
            </w:r>
            <w:proofErr w:type="spellEnd"/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  <w:p w:rsidR="003F189E" w:rsidRDefault="003F189E" w:rsidP="003F189E"/>
          <w:p w:rsidR="003F189E" w:rsidRDefault="003F189E" w:rsidP="003F189E">
            <w:r>
              <w:t>Methods: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Display(</w:t>
            </w:r>
            <w:proofErr w:type="gramEnd"/>
            <w:r>
              <w:t>) Read from text file and display:</w:t>
            </w:r>
          </w:p>
          <w:p w:rsidR="003F189E" w:rsidRDefault="003F189E" w:rsidP="003F189E">
            <w:pPr>
              <w:jc w:val="center"/>
            </w:pPr>
            <w:r>
              <w:t>Name</w:t>
            </w:r>
          </w:p>
          <w:p w:rsidR="003F189E" w:rsidRDefault="003F189E" w:rsidP="003F189E">
            <w:pPr>
              <w:jc w:val="center"/>
            </w:pPr>
            <w:r>
              <w:t>Email</w:t>
            </w:r>
          </w:p>
          <w:p w:rsidR="003F189E" w:rsidRDefault="003F189E" w:rsidP="003F189E">
            <w:pPr>
              <w:jc w:val="center"/>
            </w:pPr>
            <w:r>
              <w:t>Time</w:t>
            </w:r>
          </w:p>
          <w:p w:rsidR="003F189E" w:rsidRDefault="003F189E" w:rsidP="003F189E">
            <w:pPr>
              <w:jc w:val="center"/>
            </w:pPr>
            <w:r>
              <w:t>Price</w:t>
            </w:r>
          </w:p>
          <w:p w:rsidR="003F189E" w:rsidRDefault="00FE4113" w:rsidP="003F189E">
            <w:pPr>
              <w:jc w:val="center"/>
            </w:pPr>
            <w:r>
              <w:t>Location (Pillar[letter]) (Floor[number])</w:t>
            </w:r>
          </w:p>
          <w:p w:rsidR="00FE4113" w:rsidRDefault="00FE4113" w:rsidP="003F189E">
            <w:pPr>
              <w:jc w:val="center"/>
            </w:pPr>
          </w:p>
          <w:p w:rsidR="003F189E" w:rsidRDefault="003F189E" w:rsidP="003F189E">
            <w:pPr>
              <w:jc w:val="center"/>
            </w:pP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Avail(</w:t>
            </w:r>
            <w:proofErr w:type="gramEnd"/>
            <w:r>
              <w:t>) read and write to text file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</w:pPr>
            <w:r>
              <w:t xml:space="preserve">   Display:</w:t>
            </w:r>
          </w:p>
          <w:p w:rsidR="003F189E" w:rsidRDefault="003F189E" w:rsidP="003F189E">
            <w:pPr>
              <w:jc w:val="center"/>
            </w:pPr>
            <w:r>
              <w:t xml:space="preserve">Name </w:t>
            </w:r>
          </w:p>
          <w:p w:rsidR="00FE4113" w:rsidRDefault="003F189E" w:rsidP="00FE4113">
            <w:pPr>
              <w:jc w:val="center"/>
            </w:pPr>
            <w:r>
              <w:t>Email</w:t>
            </w:r>
          </w:p>
          <w:p w:rsidR="00FE4113" w:rsidRDefault="00FE4113" w:rsidP="003F189E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Display free slots</w:t>
            </w:r>
          </w:p>
          <w:p w:rsidR="003F189E" w:rsidRDefault="003F189E" w:rsidP="003F189E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lastRenderedPageBreak/>
              <w:t xml:space="preserve">Time </w:t>
            </w:r>
            <w:r w:rsidR="00FE4113">
              <w:t>to be availed</w:t>
            </w:r>
          </w:p>
          <w:p w:rsidR="003F189E" w:rsidRDefault="003F189E" w:rsidP="003F189E">
            <w:pPr>
              <w:pStyle w:val="ListParagraph"/>
              <w:ind w:left="1080"/>
            </w:pPr>
            <w:r>
              <w:t xml:space="preserve">         Display time and price</w:t>
            </w:r>
          </w:p>
          <w:p w:rsidR="00FE4113" w:rsidRDefault="00FE4113" w:rsidP="00FE4113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Ask for floor number and pillar number</w:t>
            </w:r>
          </w:p>
          <w:p w:rsidR="003F189E" w:rsidRDefault="003F189E" w:rsidP="003F189E">
            <w:pPr>
              <w:pStyle w:val="ListParagraph"/>
              <w:ind w:left="1080"/>
            </w:pPr>
            <w:r>
              <w:t xml:space="preserve">      Ask for confirmation</w:t>
            </w:r>
          </w:p>
          <w:p w:rsidR="003F189E" w:rsidRDefault="003F189E" w:rsidP="003F189E">
            <w:pPr>
              <w:pStyle w:val="ListParagraph"/>
              <w:ind w:left="1080"/>
            </w:pPr>
            <w:r>
              <w:t>Write to text file</w:t>
            </w:r>
          </w:p>
          <w:p w:rsidR="003F189E" w:rsidRDefault="003F189E" w:rsidP="003F189E"/>
        </w:tc>
      </w:tr>
      <w:tr w:rsidR="003F189E" w:rsidTr="003F189E">
        <w:tc>
          <w:tcPr>
            <w:tcW w:w="4675" w:type="dxa"/>
          </w:tcPr>
          <w:p w:rsidR="003F189E" w:rsidRDefault="003F189E">
            <w:pPr>
              <w:jc w:val="center"/>
              <w:pPrChange w:id="10" w:author="alkier magallanes" w:date="2023-02-08T12:59:00Z">
                <w:pPr/>
              </w:pPrChange>
            </w:pPr>
            <w:r>
              <w:lastRenderedPageBreak/>
              <w:t>Return to main menu</w:t>
            </w:r>
          </w:p>
        </w:tc>
        <w:tc>
          <w:tcPr>
            <w:tcW w:w="4675" w:type="dxa"/>
          </w:tcPr>
          <w:p w:rsidR="003F189E" w:rsidRDefault="003F189E" w:rsidP="003F189E">
            <w:pPr>
              <w:jc w:val="center"/>
            </w:pPr>
            <w:r>
              <w:t>Admin</w:t>
            </w:r>
          </w:p>
          <w:p w:rsidR="003F189E" w:rsidRDefault="003F189E" w:rsidP="003F189E">
            <w:pPr>
              <w:jc w:val="center"/>
            </w:pPr>
            <w:r>
              <w:t>Name – admin</w:t>
            </w:r>
          </w:p>
          <w:p w:rsidR="003F189E" w:rsidRDefault="003F189E" w:rsidP="003F189E">
            <w:pPr>
              <w:jc w:val="center"/>
            </w:pPr>
            <w:r>
              <w:t>Password - 12345</w:t>
            </w:r>
          </w:p>
          <w:p w:rsidR="003F189E" w:rsidRDefault="003F189E" w:rsidP="003F189E">
            <w:r>
              <w:t>Methods:</w:t>
            </w:r>
          </w:p>
          <w:p w:rsidR="003F189E" w:rsidRDefault="003F189E" w:rsidP="003F189E">
            <w:pPr>
              <w:jc w:val="center"/>
            </w:pPr>
            <w:r>
              <w:t>Delete user</w:t>
            </w:r>
          </w:p>
          <w:p w:rsidR="003F189E" w:rsidRDefault="003F189E" w:rsidP="003F189E">
            <w:pPr>
              <w:jc w:val="center"/>
            </w:pPr>
            <w:r>
              <w:t>Edit user time*</w:t>
            </w:r>
          </w:p>
          <w:p w:rsidR="003F189E" w:rsidRDefault="003F189E" w:rsidP="003F189E">
            <w:pPr>
              <w:jc w:val="center"/>
            </w:pPr>
            <w:r>
              <w:t>Edit user price*</w:t>
            </w:r>
          </w:p>
        </w:tc>
      </w:tr>
      <w:tr w:rsidR="003F189E" w:rsidTr="003F189E">
        <w:tc>
          <w:tcPr>
            <w:tcW w:w="4675" w:type="dxa"/>
          </w:tcPr>
          <w:p w:rsidR="003F189E" w:rsidRDefault="003F189E" w:rsidP="003F189E">
            <w:pPr>
              <w:jc w:val="center"/>
            </w:pPr>
          </w:p>
        </w:tc>
        <w:tc>
          <w:tcPr>
            <w:tcW w:w="4675" w:type="dxa"/>
          </w:tcPr>
          <w:p w:rsidR="003F189E" w:rsidRDefault="003F189E" w:rsidP="003F189E">
            <w:pPr>
              <w:jc w:val="center"/>
            </w:pPr>
          </w:p>
        </w:tc>
      </w:tr>
    </w:tbl>
    <w:p w:rsidR="003F189E" w:rsidRDefault="003F189E" w:rsidP="00972122">
      <w:pPr>
        <w:jc w:val="center"/>
      </w:pPr>
    </w:p>
    <w:p w:rsidR="00972122" w:rsidRDefault="00972122">
      <w:pPr>
        <w:jc w:val="both"/>
      </w:pPr>
      <w:r w:rsidRPr="00972122">
        <w:t>ABCDEFGHIJKLMNOPQRSTUVWXYZ</w:t>
      </w:r>
    </w:p>
    <w:p w:rsidR="004F7151" w:rsidRDefault="004F7151" w:rsidP="004F7151">
      <w:pPr>
        <w:jc w:val="both"/>
      </w:pPr>
    </w:p>
    <w:p w:rsidR="004F7151" w:rsidRDefault="004F7151" w:rsidP="004F7151">
      <w:pPr>
        <w:jc w:val="both"/>
      </w:pPr>
    </w:p>
    <w:p w:rsidR="004F7151" w:rsidRDefault="004F7151" w:rsidP="004F7151">
      <w:pPr>
        <w:jc w:val="both"/>
      </w:pPr>
      <w:r>
        <w:t>Things to do:</w:t>
      </w:r>
    </w:p>
    <w:p w:rsidR="004F7151" w:rsidRPr="008267F0" w:rsidRDefault="004F7151" w:rsidP="004F7151">
      <w:pPr>
        <w:jc w:val="both"/>
      </w:pPr>
      <w:r w:rsidRPr="008267F0">
        <w:rPr>
          <w:highlight w:val="green"/>
        </w:rPr>
        <w:t>Go to menu1():</w:t>
      </w:r>
    </w:p>
    <w:p w:rsidR="004F7151" w:rsidRPr="00CE6761" w:rsidRDefault="009B144E" w:rsidP="004F7151">
      <w:pPr>
        <w:pStyle w:val="ListParagraph"/>
        <w:numPr>
          <w:ilvl w:val="0"/>
          <w:numId w:val="2"/>
        </w:numPr>
        <w:jc w:val="both"/>
        <w:rPr>
          <w:highlight w:val="green"/>
        </w:rPr>
      </w:pPr>
      <w:bookmarkStart w:id="11" w:name="_GoBack"/>
      <w:bookmarkEnd w:id="11"/>
      <w:r w:rsidRPr="00CE6761">
        <w:rPr>
          <w:highlight w:val="green"/>
        </w:rPr>
        <w:t>Registration process:</w:t>
      </w:r>
    </w:p>
    <w:p w:rsidR="009B144E" w:rsidRPr="00CE6761" w:rsidRDefault="009B144E" w:rsidP="009B144E">
      <w:pPr>
        <w:pStyle w:val="ListParagraph"/>
        <w:numPr>
          <w:ilvl w:val="1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Enter username, email, password</w:t>
      </w:r>
    </w:p>
    <w:p w:rsidR="009B144E" w:rsidRPr="00CE6761" w:rsidRDefault="009B144E" w:rsidP="009B144E">
      <w:pPr>
        <w:pStyle w:val="ListParagraph"/>
        <w:numPr>
          <w:ilvl w:val="1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 xml:space="preserve">Write username, email, password to designated </w:t>
      </w:r>
      <w:proofErr w:type="spellStart"/>
      <w:r w:rsidRPr="00CE6761">
        <w:rPr>
          <w:highlight w:val="green"/>
        </w:rPr>
        <w:t>userfile</w:t>
      </w:r>
      <w:proofErr w:type="spellEnd"/>
    </w:p>
    <w:p w:rsidR="009B144E" w:rsidRPr="00CE6761" w:rsidRDefault="009B144E" w:rsidP="009B144E">
      <w:pPr>
        <w:pStyle w:val="ListParagraph"/>
        <w:numPr>
          <w:ilvl w:val="2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Write username and password to userDB.txt</w:t>
      </w:r>
    </w:p>
    <w:p w:rsidR="008267F0" w:rsidRPr="00CE6761" w:rsidRDefault="008267F0" w:rsidP="008267F0">
      <w:pPr>
        <w:jc w:val="both"/>
        <w:rPr>
          <w:highlight w:val="green"/>
        </w:rPr>
      </w:pPr>
    </w:p>
    <w:p w:rsidR="008267F0" w:rsidRPr="00CE6761" w:rsidRDefault="008267F0" w:rsidP="008267F0">
      <w:pPr>
        <w:jc w:val="both"/>
        <w:rPr>
          <w:highlight w:val="green"/>
        </w:rPr>
      </w:pPr>
      <w:r w:rsidRPr="00CE6761">
        <w:rPr>
          <w:highlight w:val="green"/>
        </w:rPr>
        <w:t>Go to menu2():</w:t>
      </w:r>
    </w:p>
    <w:p w:rsidR="008267F0" w:rsidRPr="00CE6761" w:rsidRDefault="00DA40F1" w:rsidP="008267F0">
      <w:pPr>
        <w:pStyle w:val="ListParagraph"/>
        <w:numPr>
          <w:ilvl w:val="0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Log in:</w:t>
      </w:r>
    </w:p>
    <w:p w:rsidR="00DA40F1" w:rsidRPr="00CE6761" w:rsidRDefault="00DA40F1" w:rsidP="00DA40F1">
      <w:pPr>
        <w:pStyle w:val="ListParagraph"/>
        <w:numPr>
          <w:ilvl w:val="1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Get username and password</w:t>
      </w:r>
    </w:p>
    <w:p w:rsidR="00DA40F1" w:rsidRPr="00CE6761" w:rsidRDefault="00DA40F1" w:rsidP="00DA40F1">
      <w:pPr>
        <w:pStyle w:val="ListParagraph"/>
        <w:numPr>
          <w:ilvl w:val="2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Check from userDB.txt</w:t>
      </w:r>
    </w:p>
    <w:p w:rsidR="00DA40F1" w:rsidRPr="00CE6761" w:rsidRDefault="00DA40F1" w:rsidP="00DA40F1">
      <w:pPr>
        <w:pStyle w:val="ListParagraph"/>
        <w:numPr>
          <w:ilvl w:val="1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When confirmed:</w:t>
      </w:r>
    </w:p>
    <w:p w:rsidR="00DA40F1" w:rsidRPr="00CE6761" w:rsidRDefault="00DA40F1" w:rsidP="00DA40F1">
      <w:pPr>
        <w:pStyle w:val="ListParagraph"/>
        <w:numPr>
          <w:ilvl w:val="2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>Read from specific userfile.txt</w:t>
      </w:r>
    </w:p>
    <w:p w:rsidR="00DA40F1" w:rsidRPr="00CE6761" w:rsidRDefault="00DA40F1" w:rsidP="00DA40F1">
      <w:pPr>
        <w:pStyle w:val="ListParagraph"/>
        <w:numPr>
          <w:ilvl w:val="2"/>
          <w:numId w:val="2"/>
        </w:numPr>
        <w:jc w:val="both"/>
        <w:rPr>
          <w:highlight w:val="green"/>
        </w:rPr>
      </w:pPr>
      <w:r w:rsidRPr="00CE6761">
        <w:rPr>
          <w:highlight w:val="green"/>
        </w:rPr>
        <w:t xml:space="preserve">Set to username, </w:t>
      </w:r>
      <w:proofErr w:type="spellStart"/>
      <w:r w:rsidRPr="00CE6761">
        <w:rPr>
          <w:highlight w:val="green"/>
        </w:rPr>
        <w:t>gmail</w:t>
      </w:r>
      <w:proofErr w:type="spellEnd"/>
      <w:r w:rsidRPr="00CE6761">
        <w:rPr>
          <w:highlight w:val="green"/>
        </w:rPr>
        <w:t>, and password to global variable of class (</w:t>
      </w:r>
      <w:proofErr w:type="spellStart"/>
      <w:r w:rsidRPr="00CE6761">
        <w:rPr>
          <w:highlight w:val="green"/>
        </w:rPr>
        <w:t>registeredCustomer</w:t>
      </w:r>
      <w:proofErr w:type="spellEnd"/>
      <w:r w:rsidRPr="00CE6761">
        <w:rPr>
          <w:highlight w:val="green"/>
        </w:rPr>
        <w:t>)</w:t>
      </w:r>
    </w:p>
    <w:p w:rsidR="00DA40F1" w:rsidRDefault="00DA40F1" w:rsidP="00DA40F1">
      <w:pPr>
        <w:pStyle w:val="ListParagraph"/>
        <w:numPr>
          <w:ilvl w:val="2"/>
          <w:numId w:val="2"/>
        </w:numPr>
        <w:jc w:val="both"/>
      </w:pPr>
    </w:p>
    <w:p w:rsidR="009B144E" w:rsidRDefault="009B144E" w:rsidP="009B144E">
      <w:pPr>
        <w:jc w:val="both"/>
      </w:pPr>
    </w:p>
    <w:sectPr w:rsidR="009B1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31AE"/>
    <w:multiLevelType w:val="hybridMultilevel"/>
    <w:tmpl w:val="450A056A"/>
    <w:lvl w:ilvl="0" w:tplc="0CFEC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2FEB"/>
    <w:multiLevelType w:val="hybridMultilevel"/>
    <w:tmpl w:val="C4E87B8C"/>
    <w:lvl w:ilvl="0" w:tplc="E9060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81DC9"/>
    <w:multiLevelType w:val="hybridMultilevel"/>
    <w:tmpl w:val="00983AF0"/>
    <w:lvl w:ilvl="0" w:tplc="7FDA6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5A53"/>
    <w:multiLevelType w:val="hybridMultilevel"/>
    <w:tmpl w:val="814E36B4"/>
    <w:lvl w:ilvl="0" w:tplc="A78E95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kier magallanes">
    <w15:presenceInfo w15:providerId="Windows Live" w15:userId="1fa5a5a8b15e0d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E"/>
    <w:rsid w:val="003F189E"/>
    <w:rsid w:val="00410A21"/>
    <w:rsid w:val="004F7151"/>
    <w:rsid w:val="008267F0"/>
    <w:rsid w:val="00972122"/>
    <w:rsid w:val="009B144E"/>
    <w:rsid w:val="00B010E5"/>
    <w:rsid w:val="00BC657B"/>
    <w:rsid w:val="00CE6761"/>
    <w:rsid w:val="00DA40F1"/>
    <w:rsid w:val="00DC1B07"/>
    <w:rsid w:val="00F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B16"/>
  <w15:chartTrackingRefBased/>
  <w15:docId w15:val="{9A3958AB-0895-4197-BCD2-582ADC06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9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F18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alkier magallanes</dc:creator>
  <cp:keywords/>
  <dc:description/>
  <cp:lastModifiedBy>alkier magallanes</cp:lastModifiedBy>
  <cp:revision>2</cp:revision>
  <dcterms:created xsi:type="dcterms:W3CDTF">2023-02-08T04:58:00Z</dcterms:created>
  <dcterms:modified xsi:type="dcterms:W3CDTF">2023-02-11T17:31:00Z</dcterms:modified>
</cp:coreProperties>
</file>